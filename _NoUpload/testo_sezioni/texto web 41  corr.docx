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r>
    </w:p>
    <w:p>
      <w:pPr>
        <w:pStyle w:val="ListParagraph"/>
        <w:numPr>
          <w:ilvl w:val="0"/>
          <w:numId w:val="1"/>
        </w:numPr>
        <w:rPr>
          <w:lang w:val="es-ES"/>
        </w:rPr>
      </w:pPr>
      <w:r>
        <w:rPr>
          <w:lang w:val="es-ES"/>
        </w:rPr>
        <w:t xml:space="preserve">Introducción </w:t>
      </w:r>
    </w:p>
    <w:p>
      <w:pPr>
        <w:pStyle w:val="Normal"/>
        <w:rPr>
          <w:lang w:val="es-ES"/>
        </w:rPr>
      </w:pPr>
      <w:r>
        <w:rPr>
          <w:lang w:val="es-ES"/>
        </w:rPr>
      </w:r>
    </w:p>
    <w:p>
      <w:pPr>
        <w:pStyle w:val="Normal"/>
        <w:rPr>
          <w:lang w:val="es-ES"/>
        </w:rPr>
      </w:pPr>
      <w:r>
        <w:rPr>
          <w:lang w:val="es-ES"/>
        </w:rPr>
        <w:t>Hace 10 años, como dos caracoles, hemos decidido empezar un camino de vida, amor y Amistad juntos, llevando nuestro hogar en 3 países diferentes, compartiendo momentos preciosos con amig@s que se han vuelto nuestra familia. Hemos querido celebrar esa fecha, con toda la gente que queremos, y que ha trasformado cada casa en un hogar, y cada momento en un momento especial. Ustedes.</w:t>
      </w:r>
    </w:p>
    <w:p>
      <w:pPr>
        <w:pStyle w:val="Normal"/>
        <w:rPr>
          <w:lang w:val="es-ES"/>
        </w:rPr>
      </w:pPr>
      <w:r>
        <w:rPr>
          <w:lang w:val="es-ES"/>
        </w:rPr>
      </w:r>
    </w:p>
    <w:p>
      <w:pPr>
        <w:pStyle w:val="Normal"/>
        <w:rPr>
          <w:lang w:val="es-ES"/>
        </w:rPr>
      </w:pPr>
      <w:r>
        <w:rPr>
          <w:lang w:val="es-ES"/>
        </w:rPr>
      </w:r>
    </w:p>
    <w:p>
      <w:pPr>
        <w:pStyle w:val="Normal"/>
        <w:rPr>
          <w:lang w:val="es-ES"/>
        </w:rPr>
      </w:pPr>
      <w:r>
        <w:rPr>
          <w:lang w:val="es-ES"/>
        </w:rPr>
        <w:t>Foto de hace 10 años….</w:t>
      </w:r>
    </w:p>
    <w:p>
      <w:pPr>
        <w:pStyle w:val="Normal"/>
        <w:rPr>
          <w:lang w:val="es-ES"/>
        </w:rPr>
      </w:pPr>
      <w:r>
        <w:rPr>
          <w:lang w:val="es-ES"/>
        </w:rPr>
        <w:t>Otra a Rellenar!!!!</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Ten years ago, together we decided to begin a path of life, love and friendship. As two snails, we built a house </w:t>
      </w:r>
      <w:del w:id="0" w:author="Sciarra, Rita" w:date="2018-09-18T18:44:00Z">
        <w:r>
          <w:rPr>
            <w:lang w:val="es-ES"/>
          </w:rPr>
          <w:delText xml:space="preserve">from our luggages </w:delText>
        </w:r>
      </w:del>
      <w:r>
        <w:rPr>
          <w:lang w:val="es-ES"/>
        </w:rPr>
        <w:t>in three different countries. We shared precious life moments with a lot of friends that, day by day, became our family. For this reason, we would like to celebrate this anniversary with our beloved ones, which turned each house in our home and each moment in a special one. You.</w:t>
      </w:r>
    </w:p>
    <w:p>
      <w:pPr>
        <w:pStyle w:val="Normal"/>
        <w:rPr>
          <w:lang w:val="es-ES"/>
        </w:rPr>
      </w:pPr>
      <w:r>
        <w:rPr>
          <w:lang w:val="es-ES"/>
        </w:rPr>
      </w:r>
    </w:p>
    <w:p>
      <w:pPr>
        <w:pStyle w:val="Normal"/>
        <w:rPr>
          <w:lang w:val="es-ES"/>
        </w:rPr>
      </w:pPr>
      <w:r>
        <w:rPr>
          <w:lang w:val="es-ES"/>
        </w:rPr>
        <w:t xml:space="preserve">Dieci anni fa, come due lumache, abbiamo deciso di iniziare insieme un percorso di vita, affetto e amicizia, costruendo una casa </w:t>
      </w:r>
      <w:del w:id="1" w:author="Sciarra, Rita" w:date="2018-09-18T18:45:00Z">
        <w:r>
          <w:rPr>
            <w:lang w:val="es-ES"/>
          </w:rPr>
          <w:delText xml:space="preserve">dalle nostre valigie </w:delText>
        </w:r>
      </w:del>
      <w:r>
        <w:rPr>
          <w:lang w:val="es-ES"/>
        </w:rPr>
        <w:t>in tre diversi paesi. Abbiamo condiviso preziosi momenti di vita con un sacco di amici che, giorno dopo giorno, sono diventati la nostra famiglia. E’ per questo che vogliamo celebrare questo evento con coloro i quali hanno trasformato una semplice casa nella nostra casa, e che hanno reso speciale ogni momento... Voi.</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ListParagraph"/>
        <w:numPr>
          <w:ilvl w:val="0"/>
          <w:numId w:val="1"/>
        </w:numPr>
        <w:rPr>
          <w:lang w:val="es-ES"/>
        </w:rPr>
      </w:pPr>
      <w:r>
        <w:rPr>
          <w:lang w:val="es-ES"/>
        </w:rPr>
        <w:t>Programa</w:t>
      </w:r>
    </w:p>
    <w:p>
      <w:pPr>
        <w:pStyle w:val="Normal"/>
        <w:rPr>
          <w:lang w:val="es-ES"/>
        </w:rPr>
      </w:pPr>
      <w:r>
        <w:rPr>
          <w:lang w:val="es-ES"/>
        </w:rPr>
      </w:r>
    </w:p>
    <w:p>
      <w:pPr>
        <w:pStyle w:val="Normal"/>
        <w:rPr>
          <w:lang w:val="es-ES"/>
        </w:rPr>
      </w:pPr>
      <w:r>
        <w:rPr>
          <w:lang w:val="es-ES"/>
        </w:rPr>
        <w:t>(Stesso dell’invito)</w:t>
      </w:r>
    </w:p>
    <w:p>
      <w:pPr>
        <w:pStyle w:val="Normal"/>
        <w:rPr>
          <w:lang w:val="es-ES"/>
        </w:rPr>
      </w:pPr>
      <w:r>
        <w:rPr>
          <w:lang w:val="es-ES"/>
        </w:rPr>
      </w:r>
    </w:p>
    <w:p>
      <w:pPr>
        <w:pStyle w:val="Normal"/>
        <w:rPr>
          <w:lang w:val="es-ES"/>
        </w:rPr>
      </w:pPr>
      <w:r>
        <w:rPr>
          <w:lang w:val="es-ES"/>
        </w:rPr>
        <w:t xml:space="preserve">Altomonte: que hay para hacer/ ver </w:t>
      </w:r>
    </w:p>
    <w:p>
      <w:pPr>
        <w:pStyle w:val="Normal"/>
        <w:rPr>
          <w:lang w:val="es-ES"/>
        </w:rPr>
      </w:pPr>
      <w:r>
        <w:rPr>
          <w:lang w:val="es-ES"/>
        </w:rPr>
        <w:t xml:space="preserve">Hotel Barbieri: aggiungere link </w:t>
      </w:r>
    </w:p>
    <w:p>
      <w:pPr>
        <w:pStyle w:val="Normal"/>
        <w:rPr>
          <w:lang w:val="es-ES"/>
        </w:rPr>
      </w:pPr>
      <w:r>
        <w:rPr>
          <w:lang w:val="es-ES"/>
        </w:rPr>
      </w:r>
    </w:p>
    <w:p>
      <w:pPr>
        <w:pStyle w:val="Normal"/>
        <w:rPr>
          <w:lang w:val="es-ES"/>
        </w:rPr>
      </w:pPr>
      <w:r>
        <w:rPr>
          <w:lang w:val="es-ES"/>
        </w:rPr>
        <w:t>d</w:t>
      </w:r>
    </w:p>
    <w:p>
      <w:pPr>
        <w:pStyle w:val="Normal"/>
        <w:rPr>
          <w:lang w:val="es-ES"/>
        </w:rPr>
      </w:pPr>
      <w:r>
        <w:rPr>
          <w:lang w:val="es-ES"/>
        </w:rPr>
      </w:r>
    </w:p>
    <w:p>
      <w:pPr>
        <w:pStyle w:val="ListParagraph"/>
        <w:numPr>
          <w:ilvl w:val="0"/>
          <w:numId w:val="1"/>
        </w:numPr>
        <w:rPr>
          <w:lang w:val="es-ES"/>
        </w:rPr>
      </w:pPr>
      <w:r>
        <w:rPr>
          <w:lang w:val="es-ES"/>
        </w:rPr>
        <w:t>Actividades extras</w:t>
      </w:r>
    </w:p>
    <w:p>
      <w:pPr>
        <w:pStyle w:val="Normal"/>
        <w:rPr>
          <w:lang w:val="es-ES"/>
        </w:rPr>
      </w:pPr>
      <w:r>
        <w:rPr>
          <w:lang w:val="es-ES"/>
        </w:rPr>
      </w:r>
    </w:p>
    <w:p>
      <w:pPr>
        <w:pStyle w:val="Normal"/>
        <w:rPr>
          <w:lang w:val="es-ES"/>
        </w:rPr>
      </w:pPr>
      <w:r>
        <w:rPr>
          <w:lang w:val="es-ES"/>
        </w:rPr>
        <w:t>Para aquellos que estarán en Altomonte el día 3 de Enero en la mañana habrá la posibilidad de hacer lo siguiente:</w:t>
      </w:r>
    </w:p>
    <w:p>
      <w:pPr>
        <w:pStyle w:val="Normal"/>
        <w:rPr>
          <w:lang w:val="es-ES"/>
        </w:rPr>
      </w:pPr>
      <w:r>
        <w:rPr>
          <w:lang w:val="es-ES"/>
        </w:rPr>
      </w:r>
    </w:p>
    <w:p>
      <w:pPr>
        <w:pStyle w:val="Normal"/>
        <w:rPr>
          <w:lang w:val="es-ES"/>
        </w:rPr>
      </w:pPr>
      <w:r>
        <w:rPr>
          <w:lang w:val="es-ES"/>
        </w:rPr>
      </w:r>
    </w:p>
    <w:p>
      <w:pPr>
        <w:pStyle w:val="ListParagraph"/>
        <w:numPr>
          <w:ilvl w:val="0"/>
          <w:numId w:val="2"/>
        </w:numPr>
        <w:rPr>
          <w:lang w:val="es-ES"/>
        </w:rPr>
      </w:pPr>
      <w:r>
        <w:rPr>
          <w:lang w:val="es-ES"/>
        </w:rPr>
        <w:t xml:space="preserve">3 de Enero, 10:00. Curso de Cocina de Calabria, con Laura </w:t>
      </w:r>
      <w:commentRangeStart w:id="0"/>
      <w:r>
        <w:rPr>
          <w:lang w:val="es-ES"/>
        </w:rPr>
        <w:t>Barbieri</w:t>
      </w:r>
      <w:r>
        <w:rPr>
          <w:lang w:val="es-ES"/>
        </w:rPr>
      </w:r>
      <w:commentRangeEnd w:id="0"/>
      <w:r>
        <w:commentReference w:id="0"/>
      </w:r>
      <w:r>
        <w:rPr>
          <w:lang w:val="es-ES"/>
        </w:rPr>
        <w:t xml:space="preserve">, </w:t>
      </w:r>
      <w:ins w:id="2" w:author="Sciarra, Rita" w:date="2018-09-18T18:45:00Z">
        <w:r>
          <w:rPr>
            <w:lang w:val="es-ES"/>
          </w:rPr>
          <w:t xml:space="preserve">chef y </w:t>
        </w:r>
      </w:ins>
      <w:r>
        <w:rPr>
          <w:lang w:val="es-ES"/>
        </w:rPr>
        <w:t xml:space="preserve">dueña del Hotel donde celebraremos el evento. </w:t>
      </w:r>
    </w:p>
    <w:p>
      <w:pPr>
        <w:pStyle w:val="ListParagraph"/>
        <w:rPr>
          <w:lang w:val="es-ES"/>
        </w:rPr>
      </w:pPr>
      <w:r>
        <w:rPr>
          <w:lang w:val="es-ES"/>
        </w:rPr>
        <w:t>O</w:t>
      </w:r>
    </w:p>
    <w:p>
      <w:pPr>
        <w:pStyle w:val="ListParagraph"/>
        <w:rPr>
          <w:lang w:val="es-ES"/>
        </w:rPr>
      </w:pPr>
      <w:r>
        <w:rPr>
          <w:lang w:val="es-ES"/>
        </w:rPr>
      </w:r>
    </w:p>
    <w:p>
      <w:pPr>
        <w:pStyle w:val="ListParagraph"/>
        <w:numPr>
          <w:ilvl w:val="0"/>
          <w:numId w:val="2"/>
        </w:numPr>
        <w:rPr>
          <w:lang w:val="es-ES"/>
        </w:rPr>
      </w:pPr>
      <w:r>
        <w:rPr>
          <w:lang w:val="es-ES"/>
        </w:rPr>
        <w:t xml:space="preserve"> </w:t>
      </w:r>
      <w:r>
        <w:rPr>
          <w:lang w:val="es-ES"/>
        </w:rPr>
        <w:t>3 de Enero, 10:00. Museo de la Liquirizia en Rossano Calabro, para todos aquellos que aman la liquirizia (aggiungere  sito) y visita al Museo de Sibari (sito)</w:t>
      </w:r>
    </w:p>
    <w:p>
      <w:pPr>
        <w:pStyle w:val="ListParagraph"/>
        <w:numPr>
          <w:ilvl w:val="0"/>
          <w:numId w:val="2"/>
        </w:numPr>
        <w:rPr>
          <w:lang w:val="es-ES"/>
        </w:rPr>
      </w:pPr>
      <w:r>
        <w:rPr>
          <w:lang w:val="es-ES"/>
        </w:rPr>
        <w:t>17:00 Visita al Museo de “Liquore Moliterno”y degustación de los licores: nuestro museo de familia (aggiungere sito) o</w:t>
      </w:r>
    </w:p>
    <w:p>
      <w:pPr>
        <w:pStyle w:val="Normal"/>
        <w:rPr>
          <w:lang w:val="es-ES"/>
        </w:rPr>
      </w:pPr>
      <w:r>
        <w:rPr>
          <w:lang w:val="es-ES"/>
        </w:rPr>
      </w:r>
    </w:p>
    <w:p>
      <w:pPr>
        <w:pStyle w:val="Normal"/>
        <w:rPr>
          <w:lang w:val="es-ES"/>
        </w:rPr>
      </w:pPr>
      <w:r>
        <w:rPr>
          <w:lang w:val="es-ES"/>
        </w:rPr>
        <w:t>The ones that will be in Altomonte on January 3rd, there will the chance to join one of the following activities we organized for you:</w:t>
      </w:r>
    </w:p>
    <w:p>
      <w:pPr>
        <w:pStyle w:val="Normal"/>
        <w:rPr>
          <w:lang w:val="es-ES"/>
        </w:rPr>
      </w:pPr>
      <w:r>
        <w:rPr>
          <w:lang w:val="es-ES"/>
        </w:rPr>
      </w:r>
    </w:p>
    <w:p>
      <w:pPr>
        <w:pStyle w:val="ListParagraph"/>
        <w:numPr>
          <w:ilvl w:val="0"/>
          <w:numId w:val="6"/>
        </w:numPr>
        <w:rPr>
          <w:lang w:val="es-ES"/>
        </w:rPr>
      </w:pPr>
      <w:r>
        <w:rPr>
          <w:lang w:val="es-ES"/>
        </w:rPr>
        <w:t xml:space="preserve">10 am: cooking class of Calabrian typical food, with Laura Barbieri, </w:t>
      </w:r>
      <w:ins w:id="3" w:author="Sciarra, Rita" w:date="2018-09-18T18:45:00Z">
        <w:r>
          <w:rPr>
            <w:lang w:val="es-ES"/>
          </w:rPr>
          <w:t xml:space="preserve">chef and </w:t>
        </w:r>
      </w:ins>
      <w:r>
        <w:rPr>
          <w:lang w:val="es-ES"/>
        </w:rPr>
        <w:t>one of the owner of the Hotel Barbieri, place chosen for our celebration event.</w:t>
      </w:r>
    </w:p>
    <w:p>
      <w:pPr>
        <w:pStyle w:val="ListParagraph"/>
        <w:rPr>
          <w:lang w:val="es-ES"/>
        </w:rPr>
      </w:pPr>
      <w:r>
        <w:rPr>
          <w:lang w:val="es-ES"/>
        </w:rPr>
      </w:r>
    </w:p>
    <w:p>
      <w:pPr>
        <w:pStyle w:val="ListParagraph"/>
        <w:numPr>
          <w:ilvl w:val="0"/>
          <w:numId w:val="6"/>
        </w:numPr>
        <w:rPr>
          <w:lang w:val="es-ES"/>
        </w:rPr>
      </w:pPr>
      <w:r>
        <w:rPr>
          <w:lang w:val="es-ES"/>
        </w:rPr>
        <w:t>10am: Visit at the “Museo della liquizia” – Liquirice museum @ Rossano calabro for those ones who are in love with liquirice. Following: visit at the museum of archeological sites in Sibari.</w:t>
      </w:r>
    </w:p>
    <w:p>
      <w:pPr>
        <w:pStyle w:val="Normal"/>
        <w:rPr>
          <w:lang w:val="es-ES"/>
        </w:rPr>
      </w:pPr>
      <w:r>
        <w:rPr>
          <w:lang w:val="es-ES"/>
        </w:rPr>
      </w:r>
    </w:p>
    <w:p>
      <w:pPr>
        <w:pStyle w:val="Normal"/>
        <w:rPr>
          <w:lang w:val="es-ES"/>
        </w:rPr>
      </w:pPr>
      <w:r>
        <w:rPr>
          <w:lang w:val="es-ES"/>
        </w:rPr>
      </w:r>
    </w:p>
    <w:p>
      <w:pPr>
        <w:pStyle w:val="Normal"/>
        <w:rPr>
          <w:lang w:val="es-ES"/>
        </w:rPr>
      </w:pPr>
      <w:r>
        <w:rPr>
          <w:lang w:val="es-ES"/>
        </w:rPr>
        <w:t>5pm: visit at the Liquore Moliterno and its museum with licors tasting: our own museum and factory of artisanl licors</w:t>
      </w:r>
    </w:p>
    <w:p>
      <w:pPr>
        <w:pStyle w:val="Normal"/>
        <w:rPr>
          <w:lang w:val="es-ES"/>
        </w:rPr>
      </w:pPr>
      <w:r>
        <w:rPr>
          <w:lang w:val="es-ES"/>
        </w:rPr>
      </w:r>
    </w:p>
    <w:p>
      <w:pPr>
        <w:pStyle w:val="Normal"/>
        <w:rPr>
          <w:lang w:val="es-ES"/>
        </w:rPr>
      </w:pPr>
      <w:r>
        <w:rPr>
          <w:lang w:val="es-ES"/>
        </w:rPr>
        <w:t>Per coloro i quali saranno già ad Altomonte giorno 3 Gennaio, abbiamo pensato a qualche attività da proporvi durante la giornata:</w:t>
      </w:r>
    </w:p>
    <w:p>
      <w:pPr>
        <w:pStyle w:val="Normal"/>
        <w:rPr>
          <w:lang w:val="es-ES"/>
        </w:rPr>
      </w:pPr>
      <w:r>
        <w:rPr>
          <w:lang w:val="es-ES"/>
        </w:rPr>
      </w:r>
    </w:p>
    <w:p>
      <w:pPr>
        <w:pStyle w:val="ListParagraph"/>
        <w:numPr>
          <w:ilvl w:val="0"/>
          <w:numId w:val="6"/>
        </w:numPr>
        <w:rPr>
          <w:lang w:val="es-ES"/>
        </w:rPr>
      </w:pPr>
      <w:r>
        <w:rPr>
          <w:lang w:val="es-ES"/>
        </w:rPr>
        <w:t xml:space="preserve">10:00 scuola di cucina tipica calabrese con Laura Barbieri, </w:t>
      </w:r>
      <w:ins w:id="4" w:author="Sciarra, Rita" w:date="2018-09-18T18:46:00Z">
        <w:r>
          <w:rPr>
            <w:lang w:val="es-ES"/>
          </w:rPr>
          <w:t xml:space="preserve">Chef e </w:t>
        </w:r>
      </w:ins>
      <w:r>
        <w:rPr>
          <w:lang w:val="es-ES"/>
        </w:rPr>
        <w:t>proprietaria dell’Hotel Barbieri, il posto scelto per i nostri festeggiamenti.</w:t>
      </w:r>
    </w:p>
    <w:p>
      <w:pPr>
        <w:pStyle w:val="ListParagraph"/>
        <w:numPr>
          <w:ilvl w:val="0"/>
          <w:numId w:val="6"/>
        </w:numPr>
        <w:rPr>
          <w:lang w:val="es-ES"/>
        </w:rPr>
      </w:pPr>
      <w:r>
        <w:rPr>
          <w:lang w:val="es-ES"/>
        </w:rPr>
        <w:t>10:00 visita al Museo della liquirizia a Rossano Calabro per gli amanti della liquirizia. A seguire: visita al museo archeologico della sibaritide.</w:t>
      </w:r>
    </w:p>
    <w:p>
      <w:pPr>
        <w:pStyle w:val="ListParagraph"/>
        <w:numPr>
          <w:ilvl w:val="0"/>
          <w:numId w:val="6"/>
        </w:numPr>
        <w:rPr>
          <w:lang w:val="es-ES"/>
        </w:rPr>
      </w:pPr>
      <w:r>
        <w:rPr>
          <w:lang w:val="es-ES"/>
        </w:rPr>
        <w:t>17:00: visita al museo e alla azienda di Famiglia: Liquore Moliterno e degustazione dei prodotti</w:t>
      </w:r>
    </w:p>
    <w:p>
      <w:pPr>
        <w:pStyle w:val="ListParagraph"/>
        <w:rPr>
          <w:lang w:val="es-ES"/>
        </w:rPr>
      </w:pPr>
      <w:r>
        <w:rPr>
          <w:lang w:val="es-ES"/>
        </w:rPr>
      </w:r>
    </w:p>
    <w:p>
      <w:pPr>
        <w:pStyle w:val="Normal"/>
        <w:rPr>
          <w:lang w:val="es-ES"/>
        </w:rPr>
      </w:pPr>
      <w:r>
        <w:rPr>
          <w:lang w:val="es-ES"/>
        </w:rPr>
      </w:r>
    </w:p>
    <w:p>
      <w:pPr>
        <w:pStyle w:val="Normal"/>
        <w:rPr/>
      </w:pPr>
      <w:hyperlink r:id="rId2">
        <w:r>
          <w:rPr>
            <w:rStyle w:val="CollegamentoInternet"/>
            <w:lang w:val="es-ES"/>
          </w:rPr>
          <w:t>https://www.museodellaliquirizia.it/</w:t>
        </w:r>
      </w:hyperlink>
    </w:p>
    <w:p>
      <w:pPr>
        <w:pStyle w:val="Normal"/>
        <w:rPr/>
      </w:pPr>
      <w:hyperlink r:id="rId3">
        <w:r>
          <w:rPr>
            <w:rStyle w:val="CollegamentoInternet"/>
            <w:lang w:val="es-ES"/>
          </w:rPr>
          <w:t>http://www.beniculturali.it/mibac/opencms/MiBAC/sito-MiBAC/Luogo/MibacUnif/Luoghi-della-Cultura/visualizza_asset.html?id=153475&amp;pagename=157031</w:t>
        </w:r>
      </w:hyperlink>
    </w:p>
    <w:p>
      <w:pPr>
        <w:pStyle w:val="Normal"/>
        <w:rPr/>
      </w:pPr>
      <w:hyperlink r:id="rId4">
        <w:r>
          <w:rPr>
            <w:rStyle w:val="CollegamentoInternet"/>
            <w:lang w:val="es-ES"/>
          </w:rPr>
          <w:t>http://www.famigliabarbieri.net/</w:t>
        </w:r>
      </w:hyperlink>
    </w:p>
    <w:p>
      <w:pPr>
        <w:pStyle w:val="Normal"/>
        <w:rPr/>
      </w:pPr>
      <w:hyperlink r:id="rId5">
        <w:r>
          <w:rPr>
            <w:rStyle w:val="CollegamentoInternet"/>
            <w:lang w:val="es-ES"/>
          </w:rPr>
          <w:t>http://www.liquoremoliterno.it/</w:t>
        </w:r>
      </w:hyperlink>
    </w:p>
    <w:p>
      <w:pPr>
        <w:pStyle w:val="Normal"/>
        <w:rPr>
          <w:lang w:val="es-ES"/>
        </w:rPr>
      </w:pPr>
      <w:r>
        <w:rPr>
          <w:lang w:val="es-ES"/>
        </w:rPr>
      </w:r>
    </w:p>
    <w:p>
      <w:pPr>
        <w:pStyle w:val="ListParagraph"/>
        <w:numPr>
          <w:ilvl w:val="0"/>
          <w:numId w:val="1"/>
        </w:numPr>
        <w:rPr>
          <w:lang w:val="es-ES"/>
        </w:rPr>
      </w:pPr>
      <w:r>
        <w:rPr>
          <w:lang w:val="es-ES"/>
        </w:rPr>
        <w:t>How to reach Altomonte</w:t>
      </w:r>
    </w:p>
    <w:p>
      <w:pPr>
        <w:pStyle w:val="Normal"/>
        <w:rPr>
          <w:lang w:val="es-ES"/>
        </w:rPr>
      </w:pPr>
      <w:r>
        <w:rPr>
          <w:lang w:val="es-ES"/>
        </w:rPr>
      </w:r>
    </w:p>
    <w:p>
      <w:pPr>
        <w:pStyle w:val="Normal"/>
        <w:rPr>
          <w:lang w:val="es-ES"/>
        </w:rPr>
      </w:pPr>
      <w:r>
        <w:rPr>
          <w:lang w:val="es-ES"/>
        </w:rPr>
        <w:t xml:space="preserve">By car: </w:t>
        <w:br/>
        <w:t>Altomonte can be reached by driving along the High Road “Autostrada del Mediterraneo”. An exit will guide you to the center of the village, which is situated just 10 km away from the high road. If you are driving from the sea-side, you can reach Altomonte from the national route SS106 junction 534 (from Sibari), the route SS105 from Belvedere Marittimo and SS283 from Guardia Piemontese.</w:t>
      </w:r>
    </w:p>
    <w:p>
      <w:pPr>
        <w:pStyle w:val="Normal"/>
        <w:rPr>
          <w:lang w:val="es-ES"/>
        </w:rPr>
      </w:pPr>
      <w:ins w:id="5" w:author="Sciarra, Rita" w:date="2018-09-18T18:46:00Z">
        <w:r>
          <w:rPr>
            <w:lang w:val="es-ES"/>
          </w:rPr>
        </w:r>
      </w:ins>
    </w:p>
    <w:p>
      <w:pPr>
        <w:pStyle w:val="Normal"/>
        <w:rPr>
          <w:lang w:val="es-ES"/>
        </w:rPr>
      </w:pPr>
      <w:ins w:id="6" w:author="Sciarra, Rita" w:date="2018-09-18T18:46:00Z">
        <w:r>
          <w:rPr>
            <w:lang w:val="es-ES"/>
          </w:rPr>
          <w:t xml:space="preserve">Con el Coche: Altomonte se encuentra en el “Autostrada del Mediterraneo”. Hay una salida con el mismo nombre del pueblo, que </w:t>
        </w:r>
      </w:ins>
      <w:ins w:id="7" w:author="Sciarra, Rita" w:date="2018-09-18T18:47:00Z">
        <w:r>
          <w:rPr>
            <w:lang w:val="es-ES"/>
          </w:rPr>
          <w:t>este situado</w:t>
        </w:r>
      </w:ins>
      <w:ins w:id="8" w:author="Sciarra, Rita" w:date="2018-09-18T18:46:00Z">
        <w:r>
          <w:rPr>
            <w:lang w:val="es-ES"/>
          </w:rPr>
          <w:t xml:space="preserve"> a 10 km desde </w:t>
        </w:r>
      </w:ins>
      <w:ins w:id="9" w:author="Sciarra, Rita" w:date="2018-09-18T18:47:00Z">
        <w:r>
          <w:rPr>
            <w:lang w:val="es-ES"/>
          </w:rPr>
          <w:t>la autopista</w:t>
        </w:r>
      </w:ins>
      <w:ins w:id="10" w:author="Sciarra, Rita" w:date="2018-09-18T18:46:00Z">
        <w:r>
          <w:rPr>
            <w:lang w:val="es-ES"/>
          </w:rPr>
          <w:t xml:space="preserve">. Si vienen desde el </w:t>
        </w:r>
      </w:ins>
      <w:ins w:id="11" w:author="Sciarra, Rita" w:date="2018-09-18T18:47:00Z">
        <w:r>
          <w:rPr>
            <w:lang w:val="es-ES"/>
          </w:rPr>
          <w:t xml:space="preserve">mar, tomaran la carretera nacional </w:t>
        </w:r>
      </w:ins>
      <w:ins w:id="12" w:author="Sciarra, Rita" w:date="2018-09-18T18:46:00Z">
        <w:r>
          <w:rPr>
            <w:lang w:val="es-ES"/>
          </w:rPr>
          <w:t>SS106</w:t>
        </w:r>
      </w:ins>
      <w:ins w:id="13" w:author="Sciarra, Rita" w:date="2018-09-18T18:47:00Z">
        <w:r>
          <w:rPr>
            <w:lang w:val="es-ES"/>
          </w:rPr>
          <w:t xml:space="preserve"> al cruce 534 si vienen de Sibari, y la carrectera estatal SS 105 si vienen desde Belvedere Maritimo, o la SS 283 si vienen desde Guardia Piemontese</w:t>
        </w:r>
      </w:ins>
    </w:p>
    <w:p>
      <w:pPr>
        <w:pStyle w:val="Normal"/>
        <w:rPr>
          <w:lang w:val="es-ES"/>
        </w:rPr>
      </w:pPr>
      <w:r>
        <w:rPr>
          <w:lang w:val="es-ES"/>
        </w:rPr>
      </w:r>
    </w:p>
    <w:p>
      <w:pPr>
        <w:pStyle w:val="Normal"/>
        <w:rPr>
          <w:lang w:val="es-ES"/>
        </w:rPr>
      </w:pPr>
      <w:r>
        <w:rPr>
          <w:lang w:val="es-ES"/>
        </w:rPr>
      </w:r>
    </w:p>
    <w:p>
      <w:pPr>
        <w:pStyle w:val="Normal"/>
        <w:rPr>
          <w:lang w:val="es-ES"/>
        </w:rPr>
      </w:pPr>
      <w:r>
        <w:rPr>
          <w:lang w:val="es-ES"/>
        </w:rPr>
        <w:t>By train:</w:t>
        <w:br/>
        <w:t>The most efficient (and the closest) train station in the area is the one in Paola (70km). There is a fast train that connects Rome to Paola every early morning.</w:t>
      </w:r>
      <w:ins w:id="14" w:author="Sciarra, Rita" w:date="2018-09-18T18:49:00Z">
        <w:r>
          <w:rPr>
            <w:lang w:val="es-ES"/>
          </w:rPr>
          <w:t xml:space="preserve"> If you arrive in Paola, we will pick you up.</w:t>
        </w:r>
      </w:ins>
    </w:p>
    <w:p>
      <w:pPr>
        <w:pStyle w:val="Normal"/>
        <w:rPr>
          <w:lang w:val="es-ES"/>
        </w:rPr>
      </w:pPr>
      <w:ins w:id="15" w:author="Sciarra, Rita" w:date="2018-09-18T18:48:00Z">
        <w:r>
          <w:rPr>
            <w:lang w:val="es-ES"/>
          </w:rPr>
        </w:r>
      </w:ins>
    </w:p>
    <w:p>
      <w:pPr>
        <w:pStyle w:val="Normal"/>
        <w:rPr>
          <w:lang w:val="es-ES"/>
        </w:rPr>
      </w:pPr>
      <w:ins w:id="16" w:author="Sciarra, Rita" w:date="2018-09-18T18:48:00Z">
        <w:r>
          <w:rPr>
            <w:lang w:val="es-ES"/>
          </w:rPr>
          <w:t>Via Tren</w:t>
        </w:r>
      </w:ins>
    </w:p>
    <w:p>
      <w:pPr>
        <w:pStyle w:val="Normal"/>
        <w:rPr>
          <w:lang w:val="es-ES"/>
        </w:rPr>
      </w:pPr>
      <w:ins w:id="17" w:author="Sciarra, Rita" w:date="2018-09-18T18:48:00Z">
        <w:r>
          <w:rPr>
            <w:lang w:val="es-ES"/>
          </w:rPr>
        </w:r>
      </w:ins>
    </w:p>
    <w:p>
      <w:pPr>
        <w:pStyle w:val="Normal"/>
        <w:rPr>
          <w:lang w:val="es-ES"/>
        </w:rPr>
      </w:pPr>
      <w:ins w:id="18" w:author="Sciarra, Rita" w:date="2018-09-18T18:48:00Z">
        <w:r>
          <w:rPr>
            <w:lang w:val="es-ES"/>
          </w:rPr>
          <w:t xml:space="preserve">La manera mas eficiente es llegar a Paola, hay un tren veloz que connecta Roma a Paola, cada dia. A Paola aseguraremos el transporte. </w:t>
        </w:r>
      </w:ins>
    </w:p>
    <w:p>
      <w:pPr>
        <w:pStyle w:val="Normal"/>
        <w:rPr>
          <w:lang w:val="es-ES"/>
        </w:rPr>
      </w:pPr>
      <w:r>
        <w:rPr>
          <w:lang w:val="es-ES"/>
        </w:rPr>
      </w:r>
    </w:p>
    <w:p>
      <w:pPr>
        <w:pStyle w:val="Normal"/>
        <w:rPr>
          <w:lang w:val="es-ES"/>
        </w:rPr>
      </w:pPr>
      <w:r>
        <w:rPr>
          <w:lang w:val="es-ES"/>
        </w:rPr>
        <w:t>By plane</w:t>
      </w:r>
    </w:p>
    <w:p>
      <w:pPr>
        <w:pStyle w:val="Normal"/>
        <w:rPr>
          <w:lang w:val="es-ES"/>
        </w:rPr>
      </w:pPr>
      <w:r>
        <w:rPr>
          <w:lang w:val="es-ES"/>
        </w:rPr>
        <w:t>The closest airport is the one situated in Lametia Terme – Sant’eufemia – which is connected to altomonte through the high road autostrada del Mediterraneo (115km).</w:t>
      </w:r>
      <w:ins w:id="19" w:author="Sciarra, Rita" w:date="2018-09-18T18:51:00Z">
        <w:r>
          <w:rPr>
            <w:lang w:val="es-ES"/>
          </w:rPr>
          <w:t xml:space="preserve">  Taxi are available at +39 333 95 43 464. </w:t>
        </w:r>
      </w:ins>
      <w:ins w:id="20" w:author="Sciarra, Rita" w:date="2018-09-18T18:52:00Z">
        <w:r>
          <w:rPr>
            <w:lang w:val="es-ES"/>
          </w:rPr>
          <w:t xml:space="preserve"> We will also offer a pick up service. </w:t>
        </w:r>
      </w:ins>
    </w:p>
    <w:p>
      <w:pPr>
        <w:pStyle w:val="Normal"/>
        <w:rPr>
          <w:lang w:val="es-ES"/>
        </w:rPr>
      </w:pPr>
      <w:ins w:id="21" w:author="Sciarra, Rita" w:date="2018-09-18T18:49:00Z">
        <w:r>
          <w:rPr>
            <w:lang w:val="es-ES"/>
          </w:rPr>
        </w:r>
      </w:ins>
    </w:p>
    <w:p>
      <w:pPr>
        <w:pStyle w:val="Normal"/>
        <w:rPr>
          <w:lang w:val="es-ES"/>
        </w:rPr>
      </w:pPr>
      <w:ins w:id="22" w:author="Sciarra, Rita" w:date="2018-09-18T18:49:00Z">
        <w:r>
          <w:rPr>
            <w:lang w:val="es-ES"/>
          </w:rPr>
          <w:t>Avion: Pueden llegar a Lamezia Terme, al aereopuerto de Lamezia Terme (SUF).</w:t>
        </w:r>
      </w:ins>
      <w:ins w:id="23" w:author="Sciarra, Rita" w:date="2018-09-18T18:52:00Z">
        <w:r>
          <w:rPr>
            <w:lang w:val="es-ES"/>
          </w:rPr>
          <w:t xml:space="preserve"> Hay taxi disponibles al  +39 333 95 43 464.</w:t>
        </w:r>
      </w:ins>
      <w:ins w:id="24" w:author="Sciarra, Rita" w:date="2018-09-18T18:53:00Z">
        <w:r>
          <w:rPr>
            <w:lang w:val="es-ES"/>
          </w:rPr>
          <w:t xml:space="preserve"> Tambien estaremos organizando un servicio para venir a recogeros</w:t>
        </w:r>
      </w:ins>
      <w:ins w:id="25" w:author="Sciarra, Rita" w:date="2018-09-18T18:53:00Z">
        <w:bookmarkStart w:id="0" w:name="_GoBack"/>
        <w:bookmarkEnd w:id="0"/>
        <w:r>
          <w:rPr>
            <w:lang w:val="es-ES"/>
          </w:rPr>
          <w:t xml:space="preserve">. </w:t>
        </w:r>
      </w:ins>
    </w:p>
    <w:p>
      <w:pPr>
        <w:pStyle w:val="Normal"/>
        <w:rPr>
          <w:lang w:val="es-ES"/>
        </w:rPr>
      </w:pPr>
      <w:ins w:id="26" w:author="Sciarra, Rita" w:date="2018-09-18T18:49:00Z">
        <w:r>
          <w:rPr>
            <w:lang w:val="es-ES"/>
          </w:rPr>
        </w:r>
      </w:ins>
    </w:p>
    <w:p>
      <w:pPr>
        <w:pStyle w:val="Normal"/>
        <w:rPr>
          <w:lang w:val="es-ES"/>
        </w:rPr>
      </w:pPr>
      <w:r>
        <w:rPr>
          <w:lang w:val="es-ES"/>
        </w:rPr>
      </w:r>
    </w:p>
    <w:p>
      <w:pPr>
        <w:pStyle w:val="Normal"/>
        <w:rPr>
          <w:lang w:val="es-ES"/>
        </w:rPr>
      </w:pPr>
      <w:r>
        <w:rPr>
          <w:lang w:val="es-ES"/>
        </w:rPr>
        <w:t>By bus:</w:t>
      </w:r>
    </w:p>
    <w:p>
      <w:pPr>
        <w:pStyle w:val="Normal"/>
        <w:rPr>
          <w:lang w:val="es-ES"/>
        </w:rPr>
      </w:pPr>
      <w:bookmarkStart w:id="1" w:name="__DdeLink__435_343079139"/>
      <w:bookmarkEnd w:id="1"/>
      <w:r>
        <w:rPr>
          <w:lang w:val="es-ES"/>
        </w:rPr>
        <w:t>There are a lot of bus connections to/from Altomonte and from/to the major cities in Italy: Turin, Milan, Venice, Bologna, Modena, Florence, Perugia, Rome, Naples, Salerno, Taranto and Bari, stopping in Castrovillari (30 km from Altomonte) and Spezzano Terme (15km).</w:t>
      </w:r>
    </w:p>
    <w:p>
      <w:pPr>
        <w:pStyle w:val="Normal"/>
        <w:rPr>
          <w:lang w:val="es-ES"/>
        </w:rPr>
      </w:pPr>
      <w:ins w:id="27" w:author="Sciarra, Rita" w:date="2018-09-18T18:50:00Z">
        <w:r>
          <w:rPr>
            <w:lang w:val="es-ES"/>
          </w:rPr>
        </w:r>
      </w:ins>
    </w:p>
    <w:p>
      <w:pPr>
        <w:pStyle w:val="Normal"/>
        <w:rPr>
          <w:lang w:val="es-ES"/>
        </w:rPr>
      </w:pPr>
      <w:ins w:id="28" w:author="Sciarra, Rita" w:date="2018-09-18T18:50:00Z">
        <w:r>
          <w:rPr>
            <w:lang w:val="es-ES"/>
          </w:rPr>
        </w:r>
      </w:ins>
    </w:p>
    <w:p>
      <w:pPr>
        <w:pStyle w:val="Normal"/>
        <w:rPr>
          <w:lang w:val="es-ES"/>
        </w:rPr>
      </w:pPr>
      <w:ins w:id="29" w:author="Sciarra, Rita" w:date="2018-09-18T18:50:00Z">
        <w:r>
          <w:rPr>
            <w:lang w:val="es-ES"/>
          </w:rPr>
          <w:t>Con el Bus:</w:t>
        </w:r>
      </w:ins>
    </w:p>
    <w:p>
      <w:pPr>
        <w:pStyle w:val="Normal"/>
        <w:rPr>
          <w:lang w:val="es-ES"/>
        </w:rPr>
      </w:pPr>
      <w:ins w:id="30" w:author="Sciarra, Rita" w:date="2018-09-18T18:50:00Z">
        <w:r>
          <w:rPr>
            <w:lang w:val="es-ES"/>
          </w:rPr>
        </w:r>
      </w:ins>
    </w:p>
    <w:p>
      <w:pPr>
        <w:pStyle w:val="Normal"/>
        <w:rPr>
          <w:lang w:val="es-ES"/>
        </w:rPr>
      </w:pPr>
      <w:ins w:id="31" w:author="Sciarra, Rita" w:date="2018-09-18T18:50:00Z">
        <w:bookmarkStart w:id="2" w:name="__DdeLink__438_343079139"/>
        <w:bookmarkEnd w:id="2"/>
        <w:r>
          <w:rPr>
            <w:lang w:val="es-ES"/>
          </w:rPr>
          <w:t xml:space="preserve">Hay muchísimas conexiones desde y para Altomonte de las mayores ciudad de Italia: Turin, Milan, Venecia, Roma ect. Ect </w:t>
        </w:r>
      </w:ins>
    </w:p>
    <w:p>
      <w:pPr>
        <w:pStyle w:val="Normal"/>
        <w:rPr>
          <w:lang w:val="es-ES"/>
        </w:rPr>
      </w:pPr>
      <w:r>
        <w:rPr>
          <w:lang w:val="es-ES"/>
        </w:rPr>
        <w:br/>
      </w:r>
    </w:p>
    <w:p>
      <w:pPr>
        <w:pStyle w:val="ListParagraph"/>
        <w:rPr>
          <w:lang w:val="es-ES"/>
        </w:rPr>
      </w:pPr>
      <w:r>
        <w:rPr>
          <w:lang w:val="es-ES"/>
        </w:rPr>
        <w:t>In Auto</w:t>
      </w:r>
    </w:p>
    <w:p>
      <w:pPr>
        <w:pStyle w:val="ListParagraph"/>
        <w:rPr>
          <w:lang w:val="es-ES"/>
        </w:rPr>
      </w:pPr>
      <w:r>
        <w:rPr>
          <w:lang w:val="es-ES"/>
        </w:rPr>
        <w:t xml:space="preserve">Altomonte è facilmente raggiungibile dall'Autostrada del Mediterraneo grazie allo svincolo omonimo, da cui la cittadina dista appena 10 km di strada provinciale, comoda e veloce. </w:t>
      </w:r>
    </w:p>
    <w:p>
      <w:pPr>
        <w:pStyle w:val="ListParagraph"/>
        <w:rPr>
          <w:lang w:val="es-ES"/>
        </w:rPr>
      </w:pPr>
      <w:r>
        <w:rPr>
          <w:lang w:val="es-ES"/>
        </w:rPr>
        <w:t xml:space="preserve">Salendo dalle coste si percorrono invece le Statali 106 e raccordo 534 (da Sibari) dallo Ionio e le Statali 105 (da Belvedere M.mo) e la Statale 283 (da Guardia Piemontese) dal Tirreno. </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t>In Treno</w:t>
      </w:r>
    </w:p>
    <w:p>
      <w:pPr>
        <w:pStyle w:val="ListParagraph"/>
        <w:rPr>
          <w:lang w:val="es-ES"/>
        </w:rPr>
      </w:pPr>
      <w:r>
        <w:rPr>
          <w:lang w:val="es-ES"/>
        </w:rPr>
        <w:t>La stazione ferroviaria più comoda e meglio collegata alla rete ferroviaria italiana è Paola, (70 km). Un treno veloce collega Roma e Paola in sole 3h. www.trenitalia.it</w:t>
      </w:r>
    </w:p>
    <w:p>
      <w:pPr>
        <w:pStyle w:val="ListParagraph"/>
        <w:rPr>
          <w:lang w:val="es-ES"/>
        </w:rPr>
      </w:pPr>
      <w:r>
        <w:rPr>
          <w:lang w:val="es-ES"/>
        </w:rPr>
      </w:r>
    </w:p>
    <w:p>
      <w:pPr>
        <w:pStyle w:val="ListParagraph"/>
        <w:rPr>
          <w:lang w:val="es-ES"/>
        </w:rPr>
      </w:pPr>
      <w:r>
        <w:rPr>
          <w:lang w:val="es-ES"/>
        </w:rPr>
        <w:t>In Aereo</w:t>
      </w:r>
    </w:p>
    <w:p>
      <w:pPr>
        <w:pStyle w:val="ListParagraph"/>
        <w:rPr>
          <w:lang w:val="es-ES"/>
        </w:rPr>
      </w:pPr>
      <w:r>
        <w:rPr>
          <w:lang w:val="es-ES"/>
        </w:rPr>
      </w:r>
    </w:p>
    <w:p>
      <w:pPr>
        <w:pStyle w:val="ListParagraph"/>
        <w:rPr>
          <w:lang w:val="es-ES"/>
        </w:rPr>
      </w:pPr>
      <w:r>
        <w:rPr>
          <w:lang w:val="es-ES"/>
        </w:rPr>
        <w:t xml:space="preserve">L'aeroporto più vicino è quello di Lametia Terme, a circa 1 ora d'auto (115 km.). </w:t>
      </w:r>
    </w:p>
    <w:p>
      <w:pPr>
        <w:pStyle w:val="ListParagraph"/>
        <w:rPr>
          <w:lang w:val="es-ES"/>
        </w:rPr>
      </w:pPr>
      <w:r>
        <w:rPr>
          <w:lang w:val="es-ES"/>
        </w:rPr>
      </w:r>
    </w:p>
    <w:p>
      <w:pPr>
        <w:pStyle w:val="ListParagraph"/>
        <w:rPr>
          <w:lang w:val="es-ES"/>
        </w:rPr>
      </w:pPr>
      <w:r>
        <w:rPr>
          <w:lang w:val="es-ES"/>
        </w:rPr>
        <w:t>In Bus</w:t>
      </w:r>
    </w:p>
    <w:p>
      <w:pPr>
        <w:pStyle w:val="ListParagraph"/>
        <w:rPr>
          <w:lang w:val="es-ES"/>
        </w:rPr>
      </w:pPr>
      <w:r>
        <w:rPr>
          <w:lang w:val="es-ES"/>
        </w:rPr>
        <w:t>Il paese è collegato con numerose corse d'autobus giornaliere con Cosenza, Castrovillari, Paola, Catanzaro, Spezzano Albanese, Lungro, Roggiano Gravina ecc. Sempre tramite corse d'autobus di diverse ditte quali SIMET, SCURA, SAI, LA VALLE ecc. E' facilmente raggiungibile da Torino, Milano, Venezia, Bologna, Modena, Firenze, Perugia, Roma, Napoli, Salerno, Taranto e Bari, con fermate a Castrovillari o Spezzano Albanese Scalo.</w:t>
      </w:r>
    </w:p>
    <w:p>
      <w:pPr>
        <w:pStyle w:val="Normal"/>
        <w:rPr>
          <w:lang w:val="es-ES"/>
        </w:rPr>
      </w:pPr>
      <w:r>
        <w:rPr>
          <w:lang w:val="es-ES"/>
        </w:rPr>
      </w:r>
    </w:p>
    <w:p>
      <w:pPr>
        <w:pStyle w:val="ListParagraph"/>
        <w:numPr>
          <w:ilvl w:val="0"/>
          <w:numId w:val="1"/>
        </w:numPr>
        <w:rPr>
          <w:lang w:val="es-ES"/>
        </w:rPr>
      </w:pPr>
      <w:r>
        <w:rPr>
          <w:lang w:val="es-ES"/>
        </w:rPr>
        <w:t>Que ver acerca de Altomonte</w:t>
      </w:r>
    </w:p>
    <w:p>
      <w:pPr>
        <w:pStyle w:val="Normal"/>
        <w:rPr>
          <w:lang w:val="es-ES"/>
        </w:rPr>
      </w:pPr>
      <w:r>
        <w:rPr>
          <w:lang w:val="es-ES"/>
        </w:rPr>
      </w:r>
    </w:p>
    <w:p>
      <w:pPr>
        <w:pStyle w:val="ListParagraph"/>
        <w:numPr>
          <w:ilvl w:val="0"/>
          <w:numId w:val="3"/>
        </w:numPr>
        <w:rPr>
          <w:lang w:val="es-ES"/>
        </w:rPr>
      </w:pPr>
      <w:r>
        <w:rPr>
          <w:lang w:val="es-ES"/>
        </w:rPr>
        <w:t>Ese año, Matera ha sido nombrada Capital Europea de la Cultura 2019, y se encuentra a solo 1:30 de viaje de Altomonte. Aquí podéis encontrar todas las informaciones</w:t>
      </w:r>
    </w:p>
    <w:p>
      <w:pPr>
        <w:pStyle w:val="ListParagraph"/>
        <w:rPr>
          <w:lang w:val="es-ES"/>
        </w:rPr>
      </w:pPr>
      <w:r>
        <w:rPr>
          <w:lang w:val="es-ES"/>
        </w:rPr>
        <w:t>https://www.matera-basilicata2019.it/it/</w:t>
      </w:r>
    </w:p>
    <w:p>
      <w:pPr>
        <w:pStyle w:val="ListParagraph"/>
        <w:rPr>
          <w:lang w:val="es-ES"/>
        </w:rPr>
      </w:pPr>
      <w:r>
        <w:rPr>
          <w:lang w:val="es-ES"/>
        </w:rPr>
      </w:r>
    </w:p>
    <w:p>
      <w:pPr>
        <w:pStyle w:val="ListParagraph"/>
        <w:numPr>
          <w:ilvl w:val="0"/>
          <w:numId w:val="3"/>
        </w:numPr>
        <w:rPr>
          <w:lang w:val="es-ES"/>
        </w:rPr>
      </w:pPr>
      <w:r>
        <w:rPr>
          <w:lang w:val="es-ES"/>
        </w:rPr>
        <w:t>Pompeia, ha sido restructurada hace poco, una entera sección de la ciudad destruida en el siglo I por la erupción del Volcán Vesubio. Aquí podéis encontrar todas las informaciones http://www.pompeiisites.org/</w:t>
      </w:r>
    </w:p>
    <w:p>
      <w:pPr>
        <w:pStyle w:val="ListParagraph"/>
        <w:rPr>
          <w:lang w:val="es-ES"/>
        </w:rPr>
      </w:pPr>
      <w:r>
        <w:rPr>
          <w:lang w:val="es-ES"/>
        </w:rPr>
      </w:r>
    </w:p>
    <w:p>
      <w:pPr>
        <w:pStyle w:val="ListParagraph"/>
        <w:numPr>
          <w:ilvl w:val="0"/>
          <w:numId w:val="3"/>
        </w:numPr>
        <w:rPr>
          <w:lang w:val="es-ES"/>
        </w:rPr>
      </w:pPr>
      <w:r>
        <w:rPr>
          <w:lang w:val="es-ES"/>
        </w:rPr>
        <w:t>Bronzi di Riace, Reggio Calabria, En los anos 70 un buceador se encontró dos estatuas de bronce en las aguas en frente de la Playa de Riace, cerca de Reggio Calabria. Las estatuas son de la época de los 400, y representan uno de los pocos ejemplos existentes de estatua de bronce de ese periodo. (link). Acerca de Reggio, os aconsejamos de visitar los pueblos de Scilla, Pizzo y Bagnara Calabra, pueblos pescaderos con una buenísima gastronomía y arquitectura. (Sito)</w:t>
      </w:r>
    </w:p>
    <w:p>
      <w:pPr>
        <w:pStyle w:val="ListParagraph"/>
        <w:rPr/>
      </w:pPr>
      <w:hyperlink r:id="rId6">
        <w:r>
          <w:rPr>
            <w:rStyle w:val="CollegamentoInternet"/>
            <w:lang w:val="es-ES"/>
          </w:rPr>
          <w:t>http://www.bronziriace.it/</w:t>
        </w:r>
      </w:hyperlink>
    </w:p>
    <w:p>
      <w:pPr>
        <w:pStyle w:val="ListParagraph"/>
        <w:rPr>
          <w:lang w:val="es-ES"/>
        </w:rPr>
      </w:pPr>
      <w:r>
        <w:rPr>
          <w:lang w:val="es-ES"/>
        </w:rPr>
        <w:t>http://www.museoarcheologicoreggiocalabria.it/</w:t>
      </w:r>
    </w:p>
    <w:p>
      <w:pPr>
        <w:pStyle w:val="ListParagraph"/>
        <w:numPr>
          <w:ilvl w:val="0"/>
          <w:numId w:val="3"/>
        </w:numPr>
        <w:rPr>
          <w:lang w:val="es-ES"/>
        </w:rPr>
      </w:pPr>
      <w:r>
        <w:rPr>
          <w:lang w:val="es-ES"/>
        </w:rPr>
        <w:t>En el 2017, Calabria ha sido nombrado como uno de los 52 destinos a visitar para el New York times, entre otros, también por la gastronomía, si quieren hacer una aventura por los restaurantes estrellados de Calabria aquí encontraran los links</w:t>
      </w:r>
    </w:p>
    <w:p>
      <w:pPr>
        <w:pStyle w:val="Normal"/>
        <w:rPr>
          <w:lang w:val="es-ES"/>
        </w:rPr>
      </w:pPr>
      <w:r>
        <w:rPr>
          <w:lang w:val="es-ES"/>
        </w:rPr>
        <w:t>https://www.nytimes.com/interactive/2017/travel/places-to-visit.html</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What to see nearby</w:t>
      </w:r>
    </w:p>
    <w:p>
      <w:pPr>
        <w:pStyle w:val="Normal"/>
        <w:rPr>
          <w:lang w:val="es-ES"/>
        </w:rPr>
      </w:pPr>
      <w:r>
        <w:rPr>
          <w:lang w:val="es-ES"/>
        </w:rPr>
      </w:r>
    </w:p>
    <w:p>
      <w:pPr>
        <w:pStyle w:val="Normal"/>
        <w:rPr>
          <w:lang w:val="es-ES"/>
        </w:rPr>
      </w:pPr>
      <w:r>
        <w:rPr>
          <w:lang w:val="es-ES"/>
        </w:rPr>
        <w:t>This year Matera, in Basilicata, less than 2h driving from Altomonte, was nominated as European Capital of Culture 2019 and deserves a visit. Here you can find all the info about</w:t>
      </w:r>
    </w:p>
    <w:p>
      <w:pPr>
        <w:pStyle w:val="Normal"/>
        <w:rPr>
          <w:lang w:val="es-ES"/>
        </w:rPr>
      </w:pPr>
      <w:r>
        <w:rPr>
          <w:lang w:val="es-ES"/>
        </w:rPr>
      </w:r>
    </w:p>
    <w:p>
      <w:pPr>
        <w:pStyle w:val="Normal"/>
        <w:rPr>
          <w:lang w:val="es-ES"/>
        </w:rPr>
      </w:pPr>
      <w:r>
        <w:rPr>
          <w:lang w:val="es-ES"/>
        </w:rPr>
        <w:t>Pompei was recently restructured and you can visit an entire section of the old city destroyed, during the first century from the eruption of the volcano Vesuvio. Here’s more about it</w:t>
      </w:r>
    </w:p>
    <w:p>
      <w:pPr>
        <w:pStyle w:val="Normal"/>
        <w:rPr>
          <w:lang w:val="es-ES"/>
        </w:rPr>
      </w:pPr>
      <w:r>
        <w:rPr>
          <w:lang w:val="es-ES"/>
        </w:rPr>
      </w:r>
    </w:p>
    <w:p>
      <w:pPr>
        <w:pStyle w:val="Normal"/>
        <w:rPr>
          <w:lang w:val="es-ES"/>
        </w:rPr>
      </w:pPr>
      <w:r>
        <w:rPr>
          <w:lang w:val="es-ES"/>
        </w:rPr>
        <w:t xml:space="preserve">Riace bronzes Reggio Calabria. In the 70’s a tourist sub found these two statues in the sea-water of the shore in Riace, near to Reggio calabria. The statues, thought to belong to the 400 bc, represent one of the few existing example of greek art of that period. Near to Reggio, we would suggest to have a round in Scilla, Pizzo and Bagnara Calabra, towns of fishermen with great architecture and gastronomy. </w:t>
      </w:r>
    </w:p>
    <w:p>
      <w:pPr>
        <w:pStyle w:val="Normal"/>
        <w:rPr>
          <w:lang w:val="es-ES"/>
        </w:rPr>
      </w:pPr>
      <w:r>
        <w:rPr>
          <w:lang w:val="es-ES"/>
        </w:rPr>
      </w:r>
    </w:p>
    <w:p>
      <w:pPr>
        <w:pStyle w:val="Normal"/>
        <w:rPr>
          <w:lang w:val="es-ES"/>
        </w:rPr>
      </w:pPr>
      <w:r>
        <w:rPr>
          <w:lang w:val="es-ES"/>
        </w:rPr>
      </w:r>
    </w:p>
    <w:p>
      <w:pPr>
        <w:pStyle w:val="Normal"/>
        <w:rPr>
          <w:lang w:val="es-ES"/>
        </w:rPr>
      </w:pPr>
      <w:r>
        <w:rPr>
          <w:lang w:val="es-ES"/>
        </w:rPr>
        <w:t>Quest’anno Matera, a meno di due ore da Altomonte, è stata nominata Capitale Europea della cultura 2019 e merita di esse vista. Per avere altre informazioni</w:t>
      </w:r>
    </w:p>
    <w:p>
      <w:pPr>
        <w:pStyle w:val="Normal"/>
        <w:rPr>
          <w:lang w:val="es-ES"/>
        </w:rPr>
      </w:pPr>
      <w:r>
        <w:rPr>
          <w:lang w:val="es-ES"/>
        </w:rPr>
      </w:r>
    </w:p>
    <w:p>
      <w:pPr>
        <w:pStyle w:val="Normal"/>
        <w:rPr>
          <w:lang w:val="es-ES"/>
        </w:rPr>
      </w:pPr>
      <w:r>
        <w:rPr>
          <w:lang w:val="es-ES"/>
        </w:rPr>
        <w:t>Pompei, di recente restaurata, rappresenta ciò che rimane della vecchia città distrutta dall’eruzione del vesuvio nel 79dc. Per avere altre informazioni</w:t>
      </w:r>
    </w:p>
    <w:p>
      <w:pPr>
        <w:pStyle w:val="Normal"/>
        <w:rPr>
          <w:lang w:val="es-ES"/>
        </w:rPr>
      </w:pPr>
      <w:r>
        <w:rPr>
          <w:lang w:val="es-ES"/>
        </w:rPr>
        <w:t>I bronzi di Riace. Negli anni 70 un turista appassionato di sub ha trovtato queste due statue in bronzo nelle acque di Riace, vicino Reggio Calabria. Le statue, che si pensano risalgano al 400 ac, rappresentano una delle poche testimonianze esistenti dell’arte greca di quei tempi. Vicino a Reggio, vi suggeriamo di fermarvi a fare un giro nei suggestivi borghi di Scilla, Pizzo e Bagnara Calabra, dove potrete godere di viste meravigliose e ottimo cibo.</w:t>
      </w:r>
    </w:p>
    <w:p>
      <w:pPr>
        <w:pStyle w:val="Normal"/>
        <w:rPr>
          <w:lang w:val="es-ES"/>
        </w:rPr>
      </w:pPr>
      <w:r>
        <w:rPr>
          <w:lang w:val="es-ES"/>
        </w:rPr>
      </w:r>
    </w:p>
    <w:p>
      <w:pPr>
        <w:pStyle w:val="ListParagraph"/>
        <w:numPr>
          <w:ilvl w:val="0"/>
          <w:numId w:val="1"/>
        </w:numPr>
        <w:rPr>
          <w:color w:val="FF0000"/>
          <w:lang w:val="es-ES"/>
        </w:rPr>
      </w:pPr>
      <w:r>
        <w:rPr>
          <w:color w:val="FF0000"/>
          <w:lang w:val="es-ES"/>
        </w:rPr>
        <w:t>Donde quedarse</w:t>
      </w:r>
    </w:p>
    <w:p>
      <w:pPr>
        <w:pStyle w:val="Normal"/>
        <w:rPr>
          <w:color w:val="FF0000"/>
          <w:lang w:val="es-ES"/>
        </w:rPr>
      </w:pPr>
      <w:r>
        <w:rPr>
          <w:color w:val="FF0000"/>
          <w:lang w:val="es-ES"/>
        </w:rPr>
      </w:r>
    </w:p>
    <w:p>
      <w:pPr>
        <w:pStyle w:val="ListParagraph"/>
        <w:numPr>
          <w:ilvl w:val="0"/>
          <w:numId w:val="3"/>
        </w:numPr>
        <w:rPr>
          <w:color w:val="FF0000"/>
          <w:lang w:val="es-ES"/>
        </w:rPr>
      </w:pPr>
      <w:r>
        <w:rPr>
          <w:color w:val="FF0000"/>
          <w:lang w:val="es-ES"/>
        </w:rPr>
        <w:t xml:space="preserve">El Hotel Barbieri, donde realizaremos el evento, tiene tarifas especiales para ustedes. Aquí encontrará el link del sitio donde podrá llamar para reservar, especificando que es para el evento de Rafa y Rita. </w:t>
      </w:r>
    </w:p>
    <w:p>
      <w:pPr>
        <w:pStyle w:val="Normal"/>
        <w:rPr>
          <w:color w:val="FF0000"/>
          <w:lang w:val="es-ES"/>
        </w:rPr>
      </w:pPr>
      <w:r>
        <w:rPr>
          <w:color w:val="FF0000"/>
          <w:lang w:val="es-ES"/>
        </w:rPr>
        <w:t>Con desayuno incluido (que merece muchísimo la pena, porque está todo hecho a mano, y según la traición de Calabria).</w:t>
      </w:r>
    </w:p>
    <w:p>
      <w:pPr>
        <w:pStyle w:val="Normal"/>
        <w:rPr>
          <w:color w:val="FF0000"/>
          <w:lang w:val="es-ES"/>
        </w:rPr>
      </w:pPr>
      <w:r>
        <w:rPr>
          <w:color w:val="FF0000"/>
          <w:lang w:val="es-ES"/>
        </w:rPr>
        <w:t>Precios:</w:t>
      </w:r>
    </w:p>
    <w:p>
      <w:pPr>
        <w:pStyle w:val="Normal"/>
        <w:rPr>
          <w:color w:val="FF0000"/>
          <w:lang w:val="es-ES"/>
        </w:rPr>
      </w:pPr>
      <w:r>
        <w:rPr>
          <w:color w:val="FF0000"/>
          <w:lang w:val="es-ES"/>
        </w:rPr>
      </w:r>
    </w:p>
    <w:p>
      <w:pPr>
        <w:pStyle w:val="Normal"/>
        <w:rPr>
          <w:color w:val="FF0000"/>
          <w:lang w:val="es-ES"/>
        </w:rPr>
      </w:pPr>
      <w:r>
        <w:rPr>
          <w:color w:val="FF0000"/>
          <w:lang w:val="es-ES"/>
        </w:rPr>
        <w:t>70 Euro habitación doble,</w:t>
      </w:r>
    </w:p>
    <w:p>
      <w:pPr>
        <w:pStyle w:val="Normal"/>
        <w:rPr>
          <w:color w:val="FF0000"/>
          <w:lang w:val="es-ES"/>
        </w:rPr>
      </w:pPr>
      <w:r>
        <w:rPr>
          <w:color w:val="FF0000"/>
          <w:lang w:val="es-ES"/>
        </w:rPr>
        <w:t>50 Euro habitación sencilla,</w:t>
      </w:r>
    </w:p>
    <w:p>
      <w:pPr>
        <w:pStyle w:val="Normal"/>
        <w:rPr>
          <w:color w:val="FF0000"/>
          <w:lang w:val="es-ES"/>
        </w:rPr>
      </w:pPr>
      <w:r>
        <w:rPr>
          <w:color w:val="FF0000"/>
          <w:lang w:val="es-ES"/>
        </w:rPr>
        <w:t xml:space="preserve">80 Euro habitación triple, </w:t>
      </w:r>
    </w:p>
    <w:p>
      <w:pPr>
        <w:pStyle w:val="Normal"/>
        <w:rPr>
          <w:color w:val="FF0000"/>
          <w:lang w:val="es-ES"/>
        </w:rPr>
      </w:pPr>
      <w:r>
        <w:rPr>
          <w:color w:val="FF0000"/>
          <w:lang w:val="es-ES"/>
        </w:rPr>
      </w:r>
    </w:p>
    <w:p>
      <w:pPr>
        <w:pStyle w:val="Normal"/>
        <w:rPr>
          <w:color w:val="FF0000"/>
          <w:lang w:val="es-ES"/>
        </w:rPr>
      </w:pPr>
      <w:r>
        <w:rPr>
          <w:color w:val="FF0000"/>
          <w:lang w:val="es-ES"/>
        </w:rPr>
      </w:r>
    </w:p>
    <w:p>
      <w:pPr>
        <w:pStyle w:val="ListParagraph"/>
        <w:numPr>
          <w:ilvl w:val="0"/>
          <w:numId w:val="3"/>
        </w:numPr>
        <w:rPr>
          <w:color w:val="FF0000"/>
          <w:lang w:val="es-ES"/>
        </w:rPr>
      </w:pPr>
      <w:r>
        <w:rPr>
          <w:color w:val="FF0000"/>
          <w:lang w:val="es-ES"/>
        </w:rPr>
        <w:t>B&amp;B Cantaro - Link</w:t>
      </w:r>
    </w:p>
    <w:p>
      <w:pPr>
        <w:pStyle w:val="ListParagraph"/>
        <w:numPr>
          <w:ilvl w:val="0"/>
          <w:numId w:val="3"/>
        </w:numPr>
        <w:rPr>
          <w:color w:val="FF0000"/>
          <w:lang w:val="es-ES"/>
        </w:rPr>
      </w:pPr>
      <w:r>
        <w:rPr>
          <w:color w:val="FF0000"/>
          <w:lang w:val="es-ES"/>
        </w:rPr>
        <w:t xml:space="preserve">Pancaro – Link </w:t>
      </w:r>
    </w:p>
    <w:p>
      <w:pPr>
        <w:pStyle w:val="ListParagraph"/>
        <w:numPr>
          <w:ilvl w:val="0"/>
          <w:numId w:val="3"/>
        </w:numPr>
        <w:rPr>
          <w:color w:val="FF0000"/>
          <w:lang w:val="es-ES"/>
        </w:rPr>
      </w:pPr>
      <w:r>
        <w:rPr>
          <w:color w:val="FF0000"/>
          <w:lang w:val="es-ES"/>
        </w:rPr>
        <w:t xml:space="preserve">Controllar también opción en RBNB: link </w:t>
      </w:r>
    </w:p>
    <w:p>
      <w:pPr>
        <w:pStyle w:val="Normal"/>
        <w:rPr>
          <w:color w:val="FF0000"/>
          <w:lang w:val="es-ES"/>
        </w:rPr>
      </w:pPr>
      <w:r>
        <w:rPr>
          <w:color w:val="FF0000"/>
          <w:lang w:val="es-ES"/>
        </w:rPr>
      </w:r>
    </w:p>
    <w:p>
      <w:pPr>
        <w:pStyle w:val="ListParagraph"/>
        <w:numPr>
          <w:ilvl w:val="0"/>
          <w:numId w:val="1"/>
        </w:numPr>
        <w:rPr>
          <w:color w:val="FF0000"/>
          <w:lang w:val="es-ES"/>
        </w:rPr>
      </w:pPr>
      <w:r>
        <w:rPr>
          <w:color w:val="FF0000"/>
          <w:lang w:val="es-ES"/>
        </w:rPr>
        <w:t>Nuestro Proyecto</w:t>
      </w:r>
    </w:p>
    <w:p>
      <w:pPr>
        <w:pStyle w:val="Normal"/>
        <w:rPr>
          <w:color w:val="FF0000"/>
          <w:lang w:val="es-ES"/>
        </w:rPr>
      </w:pPr>
      <w:r>
        <w:rPr>
          <w:color w:val="FF0000"/>
          <w:lang w:val="es-ES"/>
        </w:rPr>
      </w:r>
    </w:p>
    <w:p>
      <w:pPr>
        <w:pStyle w:val="Normal"/>
        <w:rPr>
          <w:color w:val="FF0000"/>
          <w:lang w:val="es-ES"/>
        </w:rPr>
      </w:pPr>
      <w:r>
        <w:rPr>
          <w:color w:val="FF0000"/>
          <w:lang w:val="es-ES"/>
        </w:rPr>
        <w:t xml:space="preserve">Quisiéramos poder construir un lugar, donde poder recibir todos ustedes, un lugar de paz, lleno de árboles de frutas y plantas autóctonas.  Ya tenemos el lugar, ahora quisiéramos arreglarlo bien. </w:t>
      </w:r>
    </w:p>
    <w:p>
      <w:pPr>
        <w:pStyle w:val="Normal"/>
        <w:rPr>
          <w:color w:val="FF0000"/>
          <w:lang w:val="es-ES"/>
        </w:rPr>
      </w:pPr>
      <w:r>
        <w:rPr>
          <w:color w:val="FF0000"/>
          <w:lang w:val="es-ES"/>
        </w:rPr>
      </w:r>
    </w:p>
    <w:p>
      <w:pPr>
        <w:pStyle w:val="Normal"/>
        <w:rPr>
          <w:color w:val="FF0000"/>
          <w:lang w:val="es-ES"/>
        </w:rPr>
      </w:pPr>
      <w:r>
        <w:rPr>
          <w:color w:val="FF0000"/>
          <w:lang w:val="es-ES"/>
        </w:rPr>
        <w:t>Foto San Nicola</w:t>
      </w:r>
    </w:p>
    <w:p>
      <w:pPr>
        <w:pStyle w:val="Normal"/>
        <w:rPr>
          <w:color w:val="FF0000"/>
          <w:lang w:val="es-ES"/>
        </w:rPr>
      </w:pPr>
      <w:r>
        <w:rPr>
          <w:color w:val="FF0000"/>
          <w:lang w:val="es-ES"/>
        </w:rPr>
      </w:r>
    </w:p>
    <w:p>
      <w:pPr>
        <w:pStyle w:val="Normal"/>
        <w:rPr>
          <w:color w:val="FF0000"/>
          <w:lang w:val="es-ES"/>
        </w:rPr>
      </w:pPr>
      <w:r>
        <w:rPr>
          <w:color w:val="FF0000"/>
          <w:lang w:val="es-ES"/>
        </w:rPr>
        <w:t>Si deseas contribuir a nuestro proyecto aquí podrás elegir tu contribución:</w:t>
      </w:r>
    </w:p>
    <w:p>
      <w:pPr>
        <w:pStyle w:val="Normal"/>
        <w:rPr>
          <w:color w:val="FF0000"/>
          <w:lang w:val="es-ES"/>
        </w:rPr>
      </w:pPr>
      <w:r>
        <w:rPr>
          <w:color w:val="FF0000"/>
          <w:lang w:val="es-ES"/>
        </w:rPr>
      </w:r>
    </w:p>
    <w:p>
      <w:pPr>
        <w:pStyle w:val="ListParagraph"/>
        <w:numPr>
          <w:ilvl w:val="0"/>
          <w:numId w:val="4"/>
        </w:numPr>
        <w:rPr>
          <w:color w:val="FF0000"/>
          <w:lang w:val="es-ES"/>
        </w:rPr>
      </w:pPr>
      <w:r>
        <w:rPr>
          <w:color w:val="FF0000"/>
          <w:lang w:val="es-ES"/>
        </w:rPr>
        <w:t>Plantas de cerezos</w:t>
      </w:r>
    </w:p>
    <w:p>
      <w:pPr>
        <w:pStyle w:val="ListParagraph"/>
        <w:numPr>
          <w:ilvl w:val="0"/>
          <w:numId w:val="4"/>
        </w:numPr>
        <w:rPr>
          <w:color w:val="FF0000"/>
          <w:lang w:val="es-ES"/>
        </w:rPr>
      </w:pPr>
      <w:r>
        <w:rPr>
          <w:color w:val="FF0000"/>
          <w:lang w:val="es-ES"/>
        </w:rPr>
        <w:t>Plantas de aceitunas</w:t>
      </w:r>
    </w:p>
    <w:p>
      <w:pPr>
        <w:pStyle w:val="ListParagraph"/>
        <w:numPr>
          <w:ilvl w:val="0"/>
          <w:numId w:val="4"/>
        </w:numPr>
        <w:rPr>
          <w:color w:val="FF0000"/>
          <w:lang w:val="es-ES"/>
        </w:rPr>
      </w:pPr>
      <w:r>
        <w:rPr>
          <w:color w:val="FF0000"/>
          <w:lang w:val="es-ES"/>
        </w:rPr>
        <w:t>Plantas de higos</w:t>
      </w:r>
    </w:p>
    <w:p>
      <w:pPr>
        <w:pStyle w:val="ListParagraph"/>
        <w:numPr>
          <w:ilvl w:val="0"/>
          <w:numId w:val="4"/>
        </w:numPr>
        <w:rPr>
          <w:color w:val="FF0000"/>
          <w:lang w:val="es-ES"/>
        </w:rPr>
      </w:pPr>
      <w:r>
        <w:rPr>
          <w:color w:val="FF0000"/>
          <w:lang w:val="es-ES"/>
        </w:rPr>
        <w:t>Plantas de melocotones</w:t>
      </w:r>
    </w:p>
    <w:p>
      <w:pPr>
        <w:pStyle w:val="ListParagraph"/>
        <w:numPr>
          <w:ilvl w:val="0"/>
          <w:numId w:val="4"/>
        </w:numPr>
        <w:rPr>
          <w:color w:val="FF0000"/>
          <w:lang w:val="es-ES"/>
        </w:rPr>
      </w:pPr>
      <w:r>
        <w:rPr>
          <w:color w:val="FF0000"/>
          <w:lang w:val="es-ES"/>
        </w:rPr>
        <w:t>Plantas de albaricoques</w:t>
      </w:r>
    </w:p>
    <w:p>
      <w:pPr>
        <w:pStyle w:val="ListParagraph"/>
        <w:numPr>
          <w:ilvl w:val="0"/>
          <w:numId w:val="4"/>
        </w:numPr>
        <w:rPr>
          <w:color w:val="FF0000"/>
          <w:lang w:val="es-ES"/>
        </w:rPr>
      </w:pPr>
      <w:r>
        <w:rPr>
          <w:color w:val="FF0000"/>
          <w:lang w:val="es-ES"/>
        </w:rPr>
        <w:t>Plantas de almendro</w:t>
      </w:r>
    </w:p>
    <w:p>
      <w:pPr>
        <w:pStyle w:val="ListParagraph"/>
        <w:numPr>
          <w:ilvl w:val="0"/>
          <w:numId w:val="4"/>
        </w:numPr>
        <w:rPr>
          <w:color w:val="FF0000"/>
          <w:lang w:val="es-ES"/>
        </w:rPr>
      </w:pPr>
      <w:r>
        <w:rPr>
          <w:color w:val="FF0000"/>
          <w:lang w:val="es-ES"/>
        </w:rPr>
        <w:t xml:space="preserve">Plantas de granadina </w:t>
      </w:r>
    </w:p>
    <w:p>
      <w:pPr>
        <w:pStyle w:val="ListParagraph"/>
        <w:numPr>
          <w:ilvl w:val="0"/>
          <w:numId w:val="4"/>
        </w:numPr>
        <w:rPr>
          <w:color w:val="FF0000"/>
          <w:lang w:val="es-ES"/>
        </w:rPr>
      </w:pPr>
      <w:r>
        <w:rPr>
          <w:color w:val="FF0000"/>
          <w:lang w:val="es-ES"/>
        </w:rPr>
        <w:t>Plantas de ciruelas</w:t>
      </w:r>
    </w:p>
    <w:p>
      <w:pPr>
        <w:pStyle w:val="ListParagraph"/>
        <w:numPr>
          <w:ilvl w:val="0"/>
          <w:numId w:val="4"/>
        </w:numPr>
        <w:rPr>
          <w:color w:val="FF0000"/>
          <w:lang w:val="es-ES"/>
        </w:rPr>
      </w:pPr>
      <w:r>
        <w:rPr>
          <w:color w:val="FF0000"/>
          <w:lang w:val="es-ES"/>
        </w:rPr>
        <w:t>Plantas de peras</w:t>
      </w:r>
    </w:p>
    <w:p>
      <w:pPr>
        <w:pStyle w:val="ListParagraph"/>
        <w:numPr>
          <w:ilvl w:val="0"/>
          <w:numId w:val="4"/>
        </w:numPr>
        <w:rPr>
          <w:color w:val="FF0000"/>
          <w:lang w:val="es-ES"/>
        </w:rPr>
      </w:pPr>
      <w:r>
        <w:rPr>
          <w:color w:val="FF0000"/>
          <w:lang w:val="es-ES"/>
        </w:rPr>
        <w:t>Pozo de agua: 2000 Euro</w:t>
      </w:r>
    </w:p>
    <w:p>
      <w:pPr>
        <w:pStyle w:val="ListParagraph"/>
        <w:rPr>
          <w:color w:val="FF0000"/>
          <w:lang w:val="es-ES"/>
        </w:rPr>
      </w:pPr>
      <w:r>
        <w:rPr>
          <w:color w:val="FF0000"/>
          <w:lang w:val="es-ES"/>
        </w:rPr>
      </w:r>
    </w:p>
    <w:p>
      <w:pPr>
        <w:pStyle w:val="Normal"/>
        <w:rPr>
          <w:color w:val="FF0000"/>
          <w:lang w:val="es-ES"/>
        </w:rPr>
      </w:pPr>
      <w:r>
        <w:rPr>
          <w:color w:val="FF0000"/>
          <w:lang w:val="es-ES"/>
        </w:rPr>
      </w:r>
    </w:p>
    <w:p>
      <w:pPr>
        <w:pStyle w:val="Normal"/>
        <w:rPr/>
      </w:pPr>
      <w:r>
        <w:rPr>
          <w:color w:val="FF0000"/>
          <w:lang w:val="es-ES"/>
        </w:rPr>
        <w:t xml:space="preserve">Paypal Rafa: </w:t>
      </w:r>
      <w:hyperlink r:id="rId7">
        <w:r>
          <w:rPr>
            <w:rStyle w:val="CollegamentoInternet"/>
            <w:lang w:val="es-ES"/>
          </w:rPr>
          <w:t>rjuliav@gmail.com</w:t>
        </w:r>
      </w:hyperlink>
    </w:p>
    <w:p>
      <w:pPr>
        <w:pStyle w:val="Normal"/>
        <w:rPr>
          <w:color w:val="FF0000"/>
          <w:lang w:val="es-ES"/>
        </w:rPr>
      </w:pPr>
      <w:r>
        <w:rPr>
          <w:color w:val="FF0000"/>
          <w:lang w:val="es-ES"/>
        </w:rPr>
      </w:r>
    </w:p>
    <w:p>
      <w:pPr>
        <w:pStyle w:val="ListParagraph"/>
        <w:numPr>
          <w:ilvl w:val="0"/>
          <w:numId w:val="1"/>
        </w:numPr>
        <w:rPr>
          <w:color w:val="FF0000"/>
          <w:lang w:val="es-ES"/>
        </w:rPr>
      </w:pPr>
      <w:r>
        <w:rPr>
          <w:color w:val="FF0000"/>
          <w:lang w:val="es-ES"/>
        </w:rPr>
        <w:t>Informaciones útiles:</w:t>
      </w:r>
    </w:p>
    <w:p>
      <w:pPr>
        <w:pStyle w:val="Normal"/>
        <w:rPr>
          <w:color w:val="FF0000"/>
          <w:lang w:val="es-ES"/>
        </w:rPr>
      </w:pPr>
      <w:r>
        <w:rPr>
          <w:color w:val="FF0000"/>
          <w:lang w:val="es-ES"/>
        </w:rPr>
      </w:r>
    </w:p>
    <w:p>
      <w:pPr>
        <w:pStyle w:val="Normal"/>
        <w:rPr>
          <w:color w:val="FF0000"/>
          <w:lang w:val="es-ES"/>
        </w:rPr>
      </w:pPr>
      <w:r>
        <w:rPr>
          <w:color w:val="FF0000"/>
          <w:lang w:val="es-ES"/>
        </w:rPr>
        <w:t xml:space="preserve">Peluquerías: </w:t>
      </w:r>
    </w:p>
    <w:p>
      <w:pPr>
        <w:pStyle w:val="Normal"/>
        <w:rPr>
          <w:color w:val="FF0000"/>
          <w:lang w:val="es-ES"/>
        </w:rPr>
      </w:pPr>
      <w:r>
        <w:rPr>
          <w:color w:val="FF0000"/>
          <w:lang w:val="es-ES"/>
        </w:rPr>
        <w:t>Esteticistas:</w:t>
      </w:r>
    </w:p>
    <w:p>
      <w:pPr>
        <w:pStyle w:val="Normal"/>
        <w:rPr>
          <w:color w:val="FF0000"/>
          <w:lang w:val="es-ES"/>
        </w:rPr>
      </w:pPr>
      <w:r>
        <w:rPr>
          <w:color w:val="FF0000"/>
          <w:lang w:val="es-ES"/>
        </w:rPr>
        <w:t xml:space="preserve">Nail Bar: </w:t>
      </w:r>
    </w:p>
    <w:p>
      <w:pPr>
        <w:pStyle w:val="Normal"/>
        <w:rPr>
          <w:color w:val="FF0000"/>
          <w:lang w:val="es-ES"/>
        </w:rPr>
      </w:pPr>
      <w:r>
        <w:rPr>
          <w:color w:val="FF0000"/>
          <w:lang w:val="es-ES"/>
        </w:rPr>
      </w:r>
    </w:p>
    <w:p>
      <w:pPr>
        <w:pStyle w:val="Normal"/>
        <w:rPr>
          <w:color w:val="FF0000"/>
          <w:lang w:val="es-ES"/>
        </w:rPr>
      </w:pPr>
      <w:r>
        <w:rPr>
          <w:color w:val="FF0000"/>
          <w:lang w:val="es-ES"/>
        </w:rPr>
      </w:r>
    </w:p>
    <w:p>
      <w:pPr>
        <w:pStyle w:val="Normal"/>
        <w:rPr>
          <w:color w:val="FF0000"/>
          <w:lang w:val="es-ES"/>
        </w:rPr>
      </w:pPr>
      <w:r>
        <w:rPr>
          <w:color w:val="FF0000"/>
          <w:lang w:val="es-ES"/>
        </w:rPr>
        <w:t>Cuestionario;</w:t>
      </w:r>
    </w:p>
    <w:p>
      <w:pPr>
        <w:pStyle w:val="Normal"/>
        <w:rPr>
          <w:color w:val="FF0000"/>
          <w:lang w:val="es-ES"/>
        </w:rPr>
      </w:pPr>
      <w:r>
        <w:rPr>
          <w:color w:val="FF0000"/>
          <w:lang w:val="es-ES"/>
        </w:rPr>
      </w:r>
    </w:p>
    <w:p>
      <w:pPr>
        <w:pStyle w:val="Normal"/>
        <w:rPr>
          <w:color w:val="FF0000"/>
          <w:lang w:val="es-ES"/>
        </w:rPr>
      </w:pPr>
      <w:r>
        <w:rPr>
          <w:color w:val="FF0000"/>
          <w:lang w:val="es-ES"/>
        </w:rPr>
        <w:t>Usted va a participar a que eventos:</w:t>
      </w:r>
    </w:p>
    <w:p>
      <w:pPr>
        <w:pStyle w:val="Normal"/>
        <w:rPr>
          <w:color w:val="FF0000"/>
          <w:lang w:val="es-ES"/>
        </w:rPr>
      </w:pPr>
      <w:r>
        <w:rPr>
          <w:color w:val="FF0000"/>
          <w:lang w:val="es-ES"/>
        </w:rPr>
      </w:r>
    </w:p>
    <w:p>
      <w:pPr>
        <w:pStyle w:val="ListParagraph"/>
        <w:numPr>
          <w:ilvl w:val="0"/>
          <w:numId w:val="5"/>
        </w:numPr>
        <w:rPr>
          <w:color w:val="FF0000"/>
          <w:lang w:val="es-ES"/>
        </w:rPr>
      </w:pPr>
      <w:r>
        <w:rPr>
          <w:color w:val="FF0000"/>
          <w:lang w:val="es-ES"/>
        </w:rPr>
        <w:t>Actividad extra el 3 de enero:</w:t>
      </w:r>
    </w:p>
    <w:p>
      <w:pPr>
        <w:pStyle w:val="ListParagraph"/>
        <w:numPr>
          <w:ilvl w:val="1"/>
          <w:numId w:val="5"/>
        </w:numPr>
        <w:rPr>
          <w:color w:val="FF0000"/>
          <w:lang w:val="es-ES"/>
        </w:rPr>
      </w:pPr>
      <w:r>
        <w:rPr>
          <w:color w:val="FF0000"/>
          <w:lang w:val="es-ES"/>
        </w:rPr>
        <w:t>Curso de Cocina</w:t>
      </w:r>
    </w:p>
    <w:p>
      <w:pPr>
        <w:pStyle w:val="ListParagraph"/>
        <w:numPr>
          <w:ilvl w:val="1"/>
          <w:numId w:val="5"/>
        </w:numPr>
        <w:rPr>
          <w:color w:val="FF0000"/>
          <w:lang w:val="es-ES"/>
        </w:rPr>
      </w:pPr>
      <w:r>
        <w:rPr>
          <w:color w:val="FF0000"/>
          <w:lang w:val="es-ES"/>
        </w:rPr>
        <w:t xml:space="preserve">Visita Museo de la Regaliz </w:t>
      </w:r>
    </w:p>
    <w:p>
      <w:pPr>
        <w:pStyle w:val="ListParagraph"/>
        <w:numPr>
          <w:ilvl w:val="0"/>
          <w:numId w:val="5"/>
        </w:numPr>
        <w:rPr>
          <w:color w:val="FF0000"/>
          <w:lang w:val="es-ES"/>
        </w:rPr>
      </w:pPr>
      <w:r>
        <w:rPr>
          <w:color w:val="FF0000"/>
          <w:lang w:val="es-ES"/>
        </w:rPr>
        <w:t>Apericena 3 de Enero X</w:t>
      </w:r>
    </w:p>
    <w:p>
      <w:pPr>
        <w:pStyle w:val="ListParagraph"/>
        <w:numPr>
          <w:ilvl w:val="0"/>
          <w:numId w:val="5"/>
        </w:numPr>
        <w:rPr>
          <w:color w:val="FF0000"/>
          <w:lang w:val="es-ES"/>
        </w:rPr>
      </w:pPr>
      <w:r>
        <w:rPr>
          <w:color w:val="FF0000"/>
          <w:lang w:val="es-ES"/>
        </w:rPr>
        <w:t>Fiesta 4 de Enero X</w:t>
      </w:r>
    </w:p>
    <w:p>
      <w:pPr>
        <w:pStyle w:val="ListParagraph"/>
        <w:numPr>
          <w:ilvl w:val="0"/>
          <w:numId w:val="5"/>
        </w:numPr>
        <w:rPr>
          <w:color w:val="FF0000"/>
          <w:lang w:val="es-ES"/>
        </w:rPr>
      </w:pPr>
      <w:r>
        <w:rPr>
          <w:color w:val="FF0000"/>
          <w:lang w:val="es-ES"/>
        </w:rPr>
        <w:t>¿Va a venir con niños? Cuantos</w:t>
      </w:r>
    </w:p>
    <w:p>
      <w:pPr>
        <w:pStyle w:val="ListParagraph"/>
        <w:numPr>
          <w:ilvl w:val="0"/>
          <w:numId w:val="5"/>
        </w:numPr>
        <w:rPr>
          <w:color w:val="FF0000"/>
          <w:lang w:val="es-ES"/>
        </w:rPr>
      </w:pPr>
      <w:r>
        <w:rPr>
          <w:color w:val="FF0000"/>
          <w:lang w:val="es-ES"/>
        </w:rPr>
        <w:t>¿Tiene intolerancias alimentarias o hábitos alimenticios especiales?</w:t>
      </w:r>
    </w:p>
    <w:p>
      <w:pPr>
        <w:pStyle w:val="ListParagraph"/>
        <w:numPr>
          <w:ilvl w:val="0"/>
          <w:numId w:val="5"/>
        </w:numPr>
        <w:rPr/>
      </w:pPr>
      <w:r>
        <w:rPr>
          <w:color w:val="FF0000"/>
          <w:lang w:val="es-ES"/>
        </w:rPr>
        <w:t xml:space="preserve">Por favor indicarnos si llega al aeropuerto de Lamezia Terme, el día y el lugar de llegada.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ciarra, Rita" w:date="2018-09-18T18:45:00Z" w:initials="SR">
    <w:p>
      <w:r>
        <w:rPr/>
        <w:t>Laura ti manda una foto sua</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133514"/>
    <w:rPr>
      <w:color w:val="0563C1" w:themeColor="hyperlink"/>
      <w:u w:val="single"/>
    </w:rPr>
  </w:style>
  <w:style w:type="character" w:styleId="UnresolvedMention" w:customStyle="1">
    <w:name w:val="Unresolved Mention"/>
    <w:basedOn w:val="DefaultParagraphFont"/>
    <w:uiPriority w:val="99"/>
    <w:qFormat/>
    <w:rsid w:val="00a77270"/>
    <w:rPr>
      <w:color w:val="605E5C"/>
      <w:shd w:fill="E1DFDD" w:val="clear"/>
    </w:rPr>
  </w:style>
  <w:style w:type="character" w:styleId="BalloonTextChar" w:customStyle="1">
    <w:name w:val="Balloon Text Char"/>
    <w:basedOn w:val="DefaultParagraphFont"/>
    <w:link w:val="BalloonText"/>
    <w:uiPriority w:val="99"/>
    <w:semiHidden/>
    <w:qFormat/>
    <w:rsid w:val="00521474"/>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521474"/>
    <w:rPr>
      <w:sz w:val="18"/>
      <w:szCs w:val="18"/>
    </w:rPr>
  </w:style>
  <w:style w:type="character" w:styleId="CommentTextChar" w:customStyle="1">
    <w:name w:val="Comment Text Char"/>
    <w:basedOn w:val="DefaultParagraphFont"/>
    <w:link w:val="CommentText"/>
    <w:uiPriority w:val="99"/>
    <w:semiHidden/>
    <w:qFormat/>
    <w:rsid w:val="00521474"/>
    <w:rPr/>
  </w:style>
  <w:style w:type="character" w:styleId="CommentSubjectChar" w:customStyle="1">
    <w:name w:val="Comment Subject Char"/>
    <w:basedOn w:val="CommentTextChar"/>
    <w:link w:val="CommentSubject"/>
    <w:uiPriority w:val="99"/>
    <w:semiHidden/>
    <w:qFormat/>
    <w:rsid w:val="00521474"/>
    <w:rPr>
      <w:b/>
      <w:bCs/>
      <w:sz w:val="20"/>
      <w:szCs w:val="20"/>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eastAsia="Calibri" w:cs="Calibri"/>
    </w:rPr>
  </w:style>
  <w:style w:type="paragraph" w:styleId="Titolo">
    <w:name w:val="Titolo"/>
    <w:basedOn w:val="Normal"/>
    <w:next w:val="Corpodeltesto"/>
    <w:qFormat/>
    <w:pPr>
      <w:keepNext/>
      <w:spacing w:before="240" w:after="120"/>
    </w:pPr>
    <w:rPr>
      <w:rFonts w:ascii="Liberation Sans" w:hAnsi="Liberation Sans" w:eastAsia="Microsoft YaHei" w:cs="Lucida 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Lucida Sans"/>
    </w:rPr>
  </w:style>
  <w:style w:type="paragraph" w:styleId="Didascalia">
    <w:name w:val="Didascalia"/>
    <w:basedOn w:val="Normal"/>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ListParagraph">
    <w:name w:val="List Paragraph"/>
    <w:basedOn w:val="Normal"/>
    <w:uiPriority w:val="34"/>
    <w:qFormat/>
    <w:rsid w:val="008a564a"/>
    <w:pPr>
      <w:spacing w:before="0" w:after="0"/>
      <w:ind w:left="720" w:hanging="0"/>
      <w:contextualSpacing/>
    </w:pPr>
    <w:rPr/>
  </w:style>
  <w:style w:type="paragraph" w:styleId="BalloonText">
    <w:name w:val="Balloon Text"/>
    <w:basedOn w:val="Normal"/>
    <w:link w:val="BalloonTextChar"/>
    <w:uiPriority w:val="99"/>
    <w:semiHidden/>
    <w:unhideWhenUsed/>
    <w:qFormat/>
    <w:rsid w:val="00521474"/>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521474"/>
    <w:pPr/>
    <w:rPr/>
  </w:style>
  <w:style w:type="paragraph" w:styleId="Annotationsubject">
    <w:name w:val="annotation subject"/>
    <w:basedOn w:val="Annotationtext"/>
    <w:link w:val="CommentSubjectChar"/>
    <w:uiPriority w:val="99"/>
    <w:semiHidden/>
    <w:unhideWhenUsed/>
    <w:qFormat/>
    <w:rsid w:val="00521474"/>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seodellaliquirizia.it/" TargetMode="External"/><Relationship Id="rId3" Type="http://schemas.openxmlformats.org/officeDocument/2006/relationships/hyperlink" Target="http://www.beniculturali.it/mibac/opencms/MiBAC/sito-MiBAC/Luogo/MibacUnif/Luoghi-della-Cultura/visualizza_asset.html?id=153475&amp;pagename=157031" TargetMode="External"/><Relationship Id="rId4" Type="http://schemas.openxmlformats.org/officeDocument/2006/relationships/hyperlink" Target="http://www.famigliabarbieri.net/" TargetMode="External"/><Relationship Id="rId5" Type="http://schemas.openxmlformats.org/officeDocument/2006/relationships/hyperlink" Target="http://www.liquoremoliterno.it/" TargetMode="External"/><Relationship Id="rId6" Type="http://schemas.openxmlformats.org/officeDocument/2006/relationships/hyperlink" Target="http://www.bronziriace.it/" TargetMode="External"/><Relationship Id="rId7" Type="http://schemas.openxmlformats.org/officeDocument/2006/relationships/hyperlink" Target="mailto:rjuliav@gmail.com"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LibreOffice/5.0.3.2$Windows_X86_64 LibreOffice_project/e5f16313668ac592c1bfb310f4390624e3dbfb75</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2018-09-18T16:53:00Z</dcterms:created>
  <dc:creator>Sciarra, Rita</dc:creator>
  <dc:language>it-IT</dc:language>
  <dcterms:modified xsi:type="dcterms:W3CDTF">2018-09-18T22:20:09Z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